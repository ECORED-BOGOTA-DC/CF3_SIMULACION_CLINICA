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5FAA" w:rsidRDefault="00995FA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995FAA" w14:paraId="4C6C558A" w14:textId="77777777" w:rsidTr="0099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000002" w14:textId="77777777" w:rsidR="00995FAA" w:rsidRDefault="00CB54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D489C5" wp14:editId="33B6308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03" w14:textId="77777777" w:rsidR="00995FAA" w:rsidRDefault="00CB542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0000004" w14:textId="77777777" w:rsidR="00995FAA" w:rsidRDefault="00995FA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5FAA" w14:paraId="731A7AF4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00000A" w14:textId="77777777" w:rsidR="00995FAA" w:rsidRDefault="00CB542A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000000B" w14:textId="77777777" w:rsidR="00995FAA" w:rsidRDefault="00CB542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0000000C" w14:textId="77777777" w:rsidR="00995FAA" w:rsidRDefault="00CB542A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000000D" w14:textId="77777777" w:rsidR="00995FAA" w:rsidRDefault="00CB542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0000000E" w14:textId="77777777" w:rsidR="00995FAA" w:rsidRDefault="00CB542A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14:paraId="0000000F" w14:textId="77777777" w:rsidR="00995FAA" w:rsidRDefault="00CB542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995FAA" w14:paraId="4A9B597A" w14:textId="77777777" w:rsidTr="0099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0000015" w14:textId="77777777" w:rsidR="00995FAA" w:rsidRDefault="00CB54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0000016" w14:textId="77777777" w:rsidR="00995FAA" w:rsidRDefault="00995FAA">
            <w:pPr>
              <w:rPr>
                <w:rFonts w:ascii="Calibri" w:eastAsia="Calibri" w:hAnsi="Calibri" w:cs="Calibri"/>
                <w:color w:val="595959"/>
              </w:rPr>
            </w:pPr>
          </w:p>
          <w:p w14:paraId="00000017" w14:textId="77777777" w:rsidR="00995FAA" w:rsidRDefault="00995FA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000001A" w14:textId="158FE1C2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sdt>
              <w:sdtPr>
                <w:tag w:val="goog_rdk_0"/>
                <w:id w:val="-1277785163"/>
              </w:sdtPr>
              <w:sdtEndPr/>
              <w:sdtContent>
                <w:r>
                  <w:rPr>
                    <w:rFonts w:ascii="Calibri" w:eastAsia="Calibri" w:hAnsi="Calibri" w:cs="Calibri"/>
                    <w:i/>
                    <w:color w:val="434343"/>
                  </w:rPr>
                  <w:t>r</w:t>
                </w:r>
              </w:sdtContent>
            </w:sdt>
            <w:r>
              <w:rPr>
                <w:b/>
                <w:i/>
                <w:color w:val="000000"/>
                <w:sz w:val="20"/>
                <w:szCs w:val="20"/>
              </w:rPr>
              <w:t>esultados del método de enseñanza y aprendizaje en simulación clínica.</w:t>
            </w:r>
          </w:p>
          <w:p w14:paraId="0000001B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000001C" w14:textId="77777777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</w:t>
            </w:r>
            <w:r>
              <w:rPr>
                <w:rFonts w:ascii="Calibri" w:eastAsia="Calibri" w:hAnsi="Calibri" w:cs="Calibri"/>
                <w:i/>
                <w:color w:val="434343"/>
              </w:rPr>
              <w:t>recomienda la lectura del componente formativo mencionado. Es opcional (no es calificable)</w:t>
            </w:r>
            <w:del w:id="0" w:author="Microsoft Office User" w:date="2022-12-16T15:31:00Z">
              <w:r w:rsidDel="0011062E">
                <w:rPr>
                  <w:rFonts w:ascii="Calibri" w:eastAsia="Calibri" w:hAnsi="Calibri" w:cs="Calibri"/>
                  <w:i/>
                  <w:color w:val="434343"/>
                </w:rPr>
                <w:delText>,</w:delText>
              </w:r>
            </w:del>
            <w:r>
              <w:rPr>
                <w:rFonts w:ascii="Calibri" w:eastAsia="Calibri" w:hAnsi="Calibri" w:cs="Calibri"/>
                <w:i/>
                <w:color w:val="434343"/>
              </w:rPr>
              <w:t xml:space="preserve"> y puede realizarse todas las veces que se desee.</w:t>
            </w:r>
          </w:p>
          <w:p w14:paraId="0000001D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000001E" w14:textId="77777777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</w:t>
            </w:r>
            <w:r>
              <w:rPr>
                <w:rFonts w:ascii="Calibri" w:eastAsia="Calibri" w:hAnsi="Calibri" w:cs="Calibri"/>
                <w:i/>
                <w:color w:val="434343"/>
              </w:rPr>
              <w:t>e la columna derecha.</w:t>
            </w:r>
          </w:p>
          <w:p w14:paraId="0000001F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95FAA" w14:paraId="44C477D5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0000022" w14:textId="77777777" w:rsidR="00995FAA" w:rsidRDefault="00CB54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0000025" w14:textId="6F451127" w:rsidR="00995FAA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Resultados de </w:t>
            </w:r>
            <w:ins w:id="1" w:author="Microsoft Office User" w:date="2022-12-16T15:31:00Z">
              <w:r w:rsidR="0011062E">
                <w:rPr>
                  <w:b/>
                  <w:color w:val="000000"/>
                  <w:sz w:val="20"/>
                  <w:szCs w:val="20"/>
                </w:rPr>
                <w:t>s</w:t>
              </w:r>
            </w:ins>
            <w:del w:id="2" w:author="Microsoft Office User" w:date="2022-12-16T15:31:00Z">
              <w:r w:rsidDel="0011062E">
                <w:rPr>
                  <w:b/>
                  <w:color w:val="000000"/>
                  <w:sz w:val="20"/>
                  <w:szCs w:val="20"/>
                </w:rPr>
                <w:delText>S</w:delText>
              </w:r>
            </w:del>
            <w:r>
              <w:rPr>
                <w:b/>
                <w:color w:val="000000"/>
                <w:sz w:val="20"/>
                <w:szCs w:val="20"/>
              </w:rPr>
              <w:t xml:space="preserve">imulación </w:t>
            </w:r>
            <w:ins w:id="3" w:author="Microsoft Office User" w:date="2022-12-16T15:31:00Z">
              <w:r w:rsidR="0011062E">
                <w:rPr>
                  <w:b/>
                  <w:color w:val="000000"/>
                  <w:sz w:val="20"/>
                  <w:szCs w:val="20"/>
                </w:rPr>
                <w:t>c</w:t>
              </w:r>
            </w:ins>
            <w:del w:id="4" w:author="Microsoft Office User" w:date="2022-12-16T15:31:00Z">
              <w:r w:rsidDel="0011062E">
                <w:rPr>
                  <w:b/>
                  <w:color w:val="000000"/>
                  <w:sz w:val="20"/>
                  <w:szCs w:val="20"/>
                </w:rPr>
                <w:delText>C</w:delText>
              </w:r>
            </w:del>
            <w:r>
              <w:rPr>
                <w:b/>
                <w:color w:val="000000"/>
                <w:sz w:val="20"/>
                <w:szCs w:val="20"/>
              </w:rPr>
              <w:t>línica.</w:t>
            </w:r>
          </w:p>
        </w:tc>
      </w:tr>
      <w:tr w:rsidR="00995FAA" w14:paraId="40361067" w14:textId="77777777" w:rsidTr="0099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0000028" w14:textId="77777777" w:rsidR="00995FAA" w:rsidRDefault="00CB54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000002B" w14:textId="77777777" w:rsidR="00995FAA" w:rsidRDefault="00CB54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Identificar conceptos claves para el diseño, desarrollo y aplicación en los escenarios simulados, evaluando los resultados como estrategia metodológica en la apropiación de conocimientos y adquisición de habilidades y destrezas. </w:t>
            </w:r>
          </w:p>
        </w:tc>
      </w:tr>
      <w:tr w:rsidR="00995FAA" w14:paraId="75201A14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00002E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995FAA" w14:paraId="6B956939" w14:textId="77777777" w:rsidTr="0099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0000034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0000038" w14:textId="77777777" w:rsidR="00995FAA" w:rsidRDefault="00CB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995FAA" w14:paraId="5DF2A891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00003A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000003B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000003E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000003F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995FAA" w14:paraId="5973692B" w14:textId="77777777" w:rsidTr="00995FA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000040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41" w14:textId="47AFEC32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Evaluación </w:t>
            </w:r>
            <w:ins w:id="5" w:author="Microsoft Office User" w:date="2022-12-16T15:31:00Z">
              <w:r w:rsidR="0011062E">
                <w:rPr>
                  <w:b/>
                  <w:color w:val="000000"/>
                  <w:sz w:val="20"/>
                  <w:szCs w:val="20"/>
                </w:rPr>
                <w:t>s</w:t>
              </w:r>
            </w:ins>
            <w:del w:id="6" w:author="Microsoft Office User" w:date="2022-12-16T15:31:00Z">
              <w:r w:rsidDel="0011062E">
                <w:rPr>
                  <w:b/>
                  <w:color w:val="000000"/>
                  <w:sz w:val="20"/>
                  <w:szCs w:val="20"/>
                </w:rPr>
                <w:delText>S</w:delText>
              </w:r>
            </w:del>
            <w:r>
              <w:rPr>
                <w:b/>
                <w:color w:val="000000"/>
                <w:sz w:val="20"/>
                <w:szCs w:val="20"/>
              </w:rPr>
              <w:t>umativa</w:t>
            </w:r>
          </w:p>
          <w:p w14:paraId="00000042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0000045" w14:textId="77777777" w:rsidR="00995FAA" w:rsidRDefault="00CB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</w:t>
            </w:r>
          </w:p>
        </w:tc>
        <w:tc>
          <w:tcPr>
            <w:tcW w:w="2175" w:type="dxa"/>
            <w:shd w:val="clear" w:color="auto" w:fill="FFFFFF"/>
          </w:tcPr>
          <w:p w14:paraId="00000046" w14:textId="43050AB6" w:rsidR="00995FAA" w:rsidRDefault="00CB542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sdt>
              <w:sdtPr>
                <w:tag w:val="goog_rdk_2"/>
                <w:id w:val="-2106411959"/>
              </w:sdtPr>
              <w:sdtEndPr/>
              <w:sdtContent>
                <w:r>
                  <w:rPr>
                    <w:color w:val="000000"/>
                    <w:sz w:val="20"/>
                    <w:szCs w:val="20"/>
                  </w:rPr>
                  <w:t>Establece</w:t>
                </w:r>
              </w:sdtContent>
            </w:sdt>
            <w:r>
              <w:rPr>
                <w:color w:val="000000"/>
                <w:sz w:val="20"/>
                <w:szCs w:val="20"/>
              </w:rPr>
              <w:t xml:space="preserve"> balances fiables de los resultados obtenidos al final de un proceso de enseñanza y aprendizaje. Una vez realizado el balance, se desarrolla</w:t>
            </w:r>
            <w:ins w:id="7" w:author="Microsoft Office User" w:date="2022-12-16T15:31:00Z">
              <w:r w:rsidR="0011062E">
                <w:rPr>
                  <w:color w:val="000000"/>
                  <w:sz w:val="20"/>
                  <w:szCs w:val="20"/>
                </w:rPr>
                <w:t>n</w:t>
              </w:r>
            </w:ins>
            <w:del w:id="8" w:author="Microsoft Office User" w:date="2022-12-16T15:31:00Z">
              <w:r w:rsidDel="0011062E">
                <w:rPr>
                  <w:color w:val="000000"/>
                  <w:sz w:val="20"/>
                  <w:szCs w:val="20"/>
                </w:rPr>
                <w:delText>n</w:delText>
              </w:r>
            </w:del>
            <w:r>
              <w:rPr>
                <w:color w:val="000000"/>
                <w:sz w:val="20"/>
                <w:szCs w:val="20"/>
              </w:rPr>
              <w:t xml:space="preserve"> una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serie de instrumentos que rectifican los conocimientos a evaluar. </w:t>
            </w:r>
          </w:p>
        </w:tc>
      </w:tr>
      <w:tr w:rsidR="00995FAA" w14:paraId="1E98B2B3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000047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48" w14:textId="77777777" w:rsidR="00995FAA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bookmarkStart w:id="9" w:name="_heading=h.30j0zll" w:colFirst="0" w:colLast="0"/>
            <w:bookmarkEnd w:id="9"/>
            <w:r>
              <w:rPr>
                <w:b/>
                <w:color w:val="000000"/>
                <w:sz w:val="20"/>
                <w:szCs w:val="20"/>
              </w:rPr>
              <w:t>Operaciones</w:t>
            </w:r>
          </w:p>
        </w:tc>
        <w:tc>
          <w:tcPr>
            <w:tcW w:w="1035" w:type="dxa"/>
          </w:tcPr>
          <w:p w14:paraId="0000004B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</w:t>
            </w:r>
          </w:p>
        </w:tc>
        <w:tc>
          <w:tcPr>
            <w:tcW w:w="2175" w:type="dxa"/>
            <w:shd w:val="clear" w:color="auto" w:fill="FFFFFF"/>
          </w:tcPr>
          <w:p w14:paraId="0000004C" w14:textId="6136F18B" w:rsidR="00995FAA" w:rsidRDefault="00E83F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Buenas prácticas en la simulación clínica</w:t>
            </w:r>
            <w:ins w:id="10" w:author="Microsoft Office User" w:date="2022-12-16T15:45:00Z">
              <w:r w:rsidR="005A519F">
                <w:rPr>
                  <w:color w:val="000000"/>
                  <w:sz w:val="20"/>
                  <w:szCs w:val="20"/>
                </w:rPr>
                <w:t>:</w:t>
              </w:r>
            </w:ins>
            <w:r>
              <w:rPr>
                <w:color w:val="000000"/>
                <w:sz w:val="20"/>
                <w:szCs w:val="20"/>
              </w:rPr>
              <w:t xml:space="preserve"> no solo deben tenerse en cuenta el proceso formativo y </w:t>
            </w:r>
            <w:ins w:id="11" w:author="Microsoft Office User" w:date="2022-12-16T15:45:00Z">
              <w:r w:rsidR="005A519F">
                <w:rPr>
                  <w:color w:val="000000"/>
                  <w:sz w:val="20"/>
                  <w:szCs w:val="20"/>
                </w:rPr>
                <w:t xml:space="preserve">el </w:t>
              </w:r>
            </w:ins>
            <w:r>
              <w:rPr>
                <w:color w:val="000000"/>
                <w:sz w:val="20"/>
                <w:szCs w:val="20"/>
              </w:rPr>
              <w:t xml:space="preserve">pedagógico, o el componente ético e integral, también es importante considerar la infraestructura, el personal y los procesos necesarios para </w:t>
            </w:r>
            <w:del w:id="12" w:author="Microsoft Office User" w:date="2022-12-16T15:46:00Z">
              <w:r w:rsidDel="005A519F">
                <w:rPr>
                  <w:color w:val="000000"/>
                  <w:sz w:val="20"/>
                  <w:szCs w:val="20"/>
                </w:rPr>
                <w:delText xml:space="preserve">la </w:delText>
              </w:r>
            </w:del>
            <w:r>
              <w:rPr>
                <w:color w:val="000000"/>
                <w:sz w:val="20"/>
                <w:szCs w:val="20"/>
              </w:rPr>
              <w:t xml:space="preserve">realizar programas educativos </w:t>
            </w:r>
            <w:sdt>
              <w:sdtPr>
                <w:tag w:val="goog_rdk_3"/>
                <w:id w:val="1999385122"/>
              </w:sdtPr>
              <w:sdtEndPr/>
              <w:sdtContent>
                <w:r>
                  <w:rPr>
                    <w:color w:val="000000"/>
                    <w:sz w:val="20"/>
                    <w:szCs w:val="20"/>
                  </w:rPr>
                  <w:t>basados</w:t>
                </w:r>
              </w:sdtContent>
            </w:sdt>
            <w:sdt>
              <w:sdtPr>
                <w:tag w:val="goog_rdk_4"/>
                <w:id w:val="-2081820821"/>
                <w:showingPlcHdr/>
              </w:sdtPr>
              <w:sdtEndPr/>
              <w:sdtContent>
                <w:r w:rsidR="00727E4B">
                  <w:t xml:space="preserve">     </w:t>
                </w:r>
              </w:sdtContent>
            </w:sdt>
            <w:r>
              <w:rPr>
                <w:color w:val="000000"/>
                <w:sz w:val="20"/>
                <w:szCs w:val="20"/>
              </w:rPr>
              <w:t xml:space="preserve"> en la simulación clínica.</w:t>
            </w:r>
          </w:p>
        </w:tc>
      </w:tr>
      <w:tr w:rsidR="00995FAA" w14:paraId="630C30CD" w14:textId="77777777" w:rsidTr="00995FA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00004D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4E" w14:textId="13DD5962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Diseño de </w:t>
            </w:r>
            <w:ins w:id="13" w:author="Microsoft Office User" w:date="2022-12-16T15:46:00Z">
              <w:r w:rsidR="005A519F">
                <w:rPr>
                  <w:b/>
                  <w:color w:val="000000"/>
                  <w:sz w:val="20"/>
                  <w:szCs w:val="20"/>
                </w:rPr>
                <w:t>s</w:t>
              </w:r>
            </w:ins>
            <w:del w:id="14" w:author="Microsoft Office User" w:date="2022-12-16T15:46:00Z">
              <w:r w:rsidDel="005A519F">
                <w:rPr>
                  <w:b/>
                  <w:color w:val="000000"/>
                  <w:sz w:val="20"/>
                  <w:szCs w:val="20"/>
                </w:rPr>
                <w:delText>S</w:delText>
              </w:r>
            </w:del>
            <w:r>
              <w:rPr>
                <w:b/>
                <w:color w:val="000000"/>
                <w:sz w:val="20"/>
                <w:szCs w:val="20"/>
              </w:rPr>
              <w:t>imulación</w:t>
            </w:r>
          </w:p>
          <w:p w14:paraId="0000004F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0000052" w14:textId="77777777" w:rsidR="00995FAA" w:rsidRDefault="00CB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</w:t>
            </w:r>
          </w:p>
        </w:tc>
        <w:tc>
          <w:tcPr>
            <w:tcW w:w="2175" w:type="dxa"/>
            <w:shd w:val="clear" w:color="auto" w:fill="FFFFFF"/>
          </w:tcPr>
          <w:p w14:paraId="00000053" w14:textId="77777777" w:rsidR="00995FAA" w:rsidRDefault="00CB542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Estándar que pretende garantizar las experiencias basadas en simulación, partiendo de las necesidades hasta la retroalimentación de la práctica simulada.</w:t>
            </w:r>
          </w:p>
        </w:tc>
      </w:tr>
      <w:tr w:rsidR="00995FAA" w14:paraId="65B91604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000054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55" w14:textId="77777777" w:rsidR="00995FAA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Facilitación</w:t>
            </w:r>
          </w:p>
          <w:p w14:paraId="00000056" w14:textId="77777777" w:rsidR="00995FAA" w:rsidRDefault="00995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0000059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</w:t>
            </w:r>
          </w:p>
        </w:tc>
        <w:tc>
          <w:tcPr>
            <w:tcW w:w="2175" w:type="dxa"/>
            <w:shd w:val="clear" w:color="auto" w:fill="FFFFFF"/>
          </w:tcPr>
          <w:p w14:paraId="0000005A" w14:textId="74A30266" w:rsidR="00995FAA" w:rsidRDefault="00CB54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Favorece el desarrollo de la simulación clínica</w:t>
            </w:r>
            <w:del w:id="15" w:author="Microsoft Office User" w:date="2022-12-16T15:46:00Z">
              <w:r w:rsidDel="009617DE">
                <w:rPr>
                  <w:color w:val="000000"/>
                  <w:sz w:val="20"/>
                  <w:szCs w:val="20"/>
                </w:rPr>
                <w:delText>,</w:delText>
              </w:r>
            </w:del>
            <w:r>
              <w:rPr>
                <w:color w:val="000000"/>
                <w:sz w:val="20"/>
                <w:szCs w:val="20"/>
              </w:rPr>
              <w:t xml:space="preserve"> de modo que se facilite el cumplimiento de los objetivos</w:t>
            </w:r>
            <w:ins w:id="16" w:author="Microsoft Office User" w:date="2022-12-16T15:46:00Z">
              <w:r w:rsidR="009617DE">
                <w:rPr>
                  <w:color w:val="000000"/>
                  <w:sz w:val="20"/>
                  <w:szCs w:val="20"/>
                </w:rPr>
                <w:t>,</w:t>
              </w:r>
            </w:ins>
            <w:del w:id="17" w:author="Microsoft Office User" w:date="2022-12-16T15:46:00Z">
              <w:r w:rsidDel="009617DE">
                <w:rPr>
                  <w:color w:val="000000"/>
                  <w:sz w:val="20"/>
                  <w:szCs w:val="20"/>
                </w:rPr>
                <w:delText xml:space="preserve"> y</w:delText>
              </w:r>
            </w:del>
            <w:r>
              <w:rPr>
                <w:color w:val="000000"/>
                <w:sz w:val="20"/>
                <w:szCs w:val="20"/>
              </w:rPr>
              <w:t xml:space="preserve"> para lo cual es imprescindible el papel del </w:t>
            </w:r>
            <w:r w:rsidR="00E83F3B">
              <w:rPr>
                <w:color w:val="000000"/>
                <w:sz w:val="20"/>
                <w:szCs w:val="20"/>
              </w:rPr>
              <w:t>facilitador.</w:t>
            </w:r>
            <w:del w:id="18" w:author="Microsoft Office User" w:date="2022-12-16T15:47:00Z">
              <w:r w:rsidR="00E83F3B" w:rsidDel="009617DE">
                <w:rPr>
                  <w:color w:val="000000"/>
                  <w:sz w:val="20"/>
                  <w:szCs w:val="20"/>
                </w:rPr>
                <w:delText xml:space="preserve"> Favorece</w:delText>
              </w:r>
              <w:r w:rsidDel="009617DE">
                <w:rPr>
                  <w:color w:val="000000"/>
                  <w:sz w:val="20"/>
                  <w:szCs w:val="20"/>
                </w:rPr>
                <w:delText xml:space="preserve"> el desarrollo de la simulación clínica, de modo que se facilite el cumplimiento de</w:delText>
              </w:r>
              <w:r w:rsidDel="009617DE">
                <w:rPr>
                  <w:color w:val="000000"/>
                  <w:sz w:val="20"/>
                  <w:szCs w:val="20"/>
                </w:rPr>
                <w:delText xml:space="preserve"> los objetivos y para lo cual es imprescindible el papel del facilitador.</w:delText>
              </w:r>
            </w:del>
          </w:p>
        </w:tc>
      </w:tr>
      <w:tr w:rsidR="00995FAA" w14:paraId="5B9AD76C" w14:textId="77777777" w:rsidTr="00995FA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00005B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5C" w14:textId="77777777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Diseño de escenarios y casos</w:t>
            </w:r>
          </w:p>
          <w:p w14:paraId="0000005D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0000060" w14:textId="77777777" w:rsidR="00995FAA" w:rsidRDefault="00CB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000061" w14:textId="0FAAC455" w:rsidR="00995FAA" w:rsidRDefault="00CB542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customXmlDelRangeStart w:id="19" w:author="Microsoft Office User" w:date="2022-12-16T15:47:00Z"/>
            <w:sdt>
              <w:sdtPr>
                <w:tag w:val="goog_rdk_5"/>
                <w:id w:val="287096229"/>
              </w:sdtPr>
              <w:sdtEndPr/>
              <w:sdtContent>
                <w:customXmlDelRangeEnd w:id="19"/>
                <w:r w:rsidRPr="00AC643C">
                  <w:rPr>
                    <w:color w:val="000000"/>
                    <w:sz w:val="20"/>
                    <w:szCs w:val="20"/>
                  </w:rPr>
                  <w:t>Garantiza</w:t>
                </w:r>
                <w:del w:id="20" w:author="Microsoft Office User" w:date="2022-12-16T15:47:00Z">
                  <w:r w:rsidRPr="00AC643C" w:rsidDel="009617DE">
                    <w:rPr>
                      <w:color w:val="000000"/>
                      <w:sz w:val="20"/>
                      <w:szCs w:val="20"/>
                    </w:rPr>
                    <w:delText>n</w:delText>
                  </w:r>
                </w:del>
                <w:r w:rsidRPr="00AC643C">
                  <w:rPr>
                    <w:color w:val="000000"/>
                    <w:sz w:val="20"/>
                    <w:szCs w:val="20"/>
                  </w:rPr>
                  <w:t xml:space="preserve"> </w:t>
                </w:r>
                <w:customXmlDelRangeStart w:id="21" w:author="Microsoft Office User" w:date="2022-12-16T15:47:00Z"/>
              </w:sdtContent>
            </w:sdt>
            <w:customXmlDelRangeEnd w:id="21"/>
            <w:r w:rsidRPr="00AC643C">
              <w:rPr>
                <w:color w:val="000000"/>
                <w:sz w:val="20"/>
                <w:szCs w:val="20"/>
              </w:rPr>
              <w:t xml:space="preserve">el cumplimiento de los objetivos propuestos de acuerdo </w:t>
            </w:r>
            <w:del w:id="22" w:author="Microsoft Office User" w:date="2022-12-16T15:47:00Z">
              <w:r w:rsidRPr="00AC643C" w:rsidDel="009617DE">
                <w:rPr>
                  <w:color w:val="000000"/>
                  <w:sz w:val="20"/>
                  <w:szCs w:val="20"/>
                </w:rPr>
                <w:delText xml:space="preserve">al </w:delText>
              </w:r>
            </w:del>
            <w:ins w:id="23" w:author="Microsoft Office User" w:date="2022-12-16T15:47:00Z">
              <w:r w:rsidR="009617DE">
                <w:rPr>
                  <w:color w:val="000000"/>
                  <w:sz w:val="20"/>
                  <w:szCs w:val="20"/>
                </w:rPr>
                <w:t>con el</w:t>
              </w:r>
              <w:r w:rsidR="009617DE" w:rsidRPr="00AC643C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 w:rsidRPr="00AC643C">
              <w:rPr>
                <w:color w:val="000000"/>
                <w:sz w:val="20"/>
                <w:szCs w:val="20"/>
              </w:rPr>
              <w:t xml:space="preserve">contexto. Al </w:t>
            </w:r>
            <w:r w:rsidR="00AC643C">
              <w:rPr>
                <w:color w:val="000000"/>
                <w:sz w:val="20"/>
                <w:szCs w:val="20"/>
              </w:rPr>
              <w:t>asegurar</w:t>
            </w:r>
            <w:sdt>
              <w:sdtPr>
                <w:tag w:val="goog_rdk_8"/>
                <w:id w:val="1579487215"/>
              </w:sdtPr>
              <w:sdtEndPr/>
              <w:sdtContent>
                <w:sdt>
                  <w:sdtPr>
                    <w:tag w:val="goog_rdk_9"/>
                    <w:id w:val="-1109652175"/>
                  </w:sdtPr>
                  <w:sdtEndPr/>
                  <w:sdtContent/>
                </w:sdt>
              </w:sdtContent>
            </w:sdt>
            <w:sdt>
              <w:sdtPr>
                <w:tag w:val="goog_rdk_10"/>
                <w:id w:val="1854758753"/>
              </w:sdtPr>
              <w:sdtEndPr/>
              <w:sdtContent>
                <w:r w:rsidRPr="00AC643C">
                  <w:rPr>
                    <w:color w:val="000000"/>
                    <w:sz w:val="20"/>
                    <w:szCs w:val="20"/>
                  </w:rPr>
                  <w:t xml:space="preserve"> </w:t>
                </w:r>
              </w:sdtContent>
            </w:sdt>
            <w:r w:rsidRPr="00AC643C">
              <w:rPr>
                <w:color w:val="000000"/>
                <w:sz w:val="20"/>
                <w:szCs w:val="20"/>
              </w:rPr>
              <w:t>las</w:t>
            </w:r>
            <w:r>
              <w:rPr>
                <w:color w:val="000000"/>
                <w:sz w:val="20"/>
                <w:szCs w:val="20"/>
              </w:rPr>
              <w:t xml:space="preserve"> buenas prácticas</w:t>
            </w:r>
            <w:ins w:id="24" w:author="Microsoft Office User" w:date="2022-12-16T15:47:00Z">
              <w:r w:rsidR="009617DE">
                <w:rPr>
                  <w:color w:val="000000"/>
                  <w:sz w:val="20"/>
                  <w:szCs w:val="20"/>
                </w:rPr>
                <w:t>,</w:t>
              </w:r>
            </w:ins>
            <w:r>
              <w:rPr>
                <w:color w:val="000000"/>
                <w:sz w:val="20"/>
                <w:szCs w:val="20"/>
              </w:rPr>
              <w:t xml:space="preserve"> es imprescindible partir de casos clínicos reales que </w:t>
            </w:r>
            <w:customXmlDelRangeStart w:id="25" w:author="Microsoft Office User" w:date="2022-12-16T15:47:00Z"/>
            <w:sdt>
              <w:sdtPr>
                <w:tag w:val="goog_rdk_11"/>
                <w:id w:val="1608856658"/>
              </w:sdtPr>
              <w:sdtEndPr/>
              <w:sdtContent>
                <w:customXmlDelRangeEnd w:id="25"/>
                <w:r>
                  <w:rPr>
                    <w:color w:val="000000"/>
                    <w:sz w:val="20"/>
                    <w:szCs w:val="20"/>
                  </w:rPr>
                  <w:t>brind</w:t>
                </w:r>
                <w:ins w:id="26" w:author="Microsoft Office User" w:date="2022-12-16T15:47:00Z">
                  <w:r w:rsidR="009617DE">
                    <w:rPr>
                      <w:color w:val="000000"/>
                      <w:sz w:val="20"/>
                      <w:szCs w:val="20"/>
                    </w:rPr>
                    <w:t>e</w:t>
                  </w:r>
                </w:ins>
                <w:del w:id="27" w:author="Microsoft Office User" w:date="2022-12-16T15:47:00Z">
                  <w:r w:rsidDel="009617DE">
                    <w:rPr>
                      <w:color w:val="000000"/>
                      <w:sz w:val="20"/>
                      <w:szCs w:val="20"/>
                    </w:rPr>
                    <w:delText>a</w:delText>
                  </w:r>
                </w:del>
                <w:r>
                  <w:rPr>
                    <w:color w:val="000000"/>
                    <w:sz w:val="20"/>
                    <w:szCs w:val="20"/>
                  </w:rPr>
                  <w:t>n</w:t>
                </w:r>
                <w:customXmlDelRangeStart w:id="28" w:author="Microsoft Office User" w:date="2022-12-16T15:47:00Z"/>
              </w:sdtContent>
            </w:sdt>
            <w:customXmlDelRangeEnd w:id="28"/>
            <w:sdt>
              <w:sdtPr>
                <w:tag w:val="goog_rdk_12"/>
                <w:id w:val="1968305583"/>
                <w:showingPlcHdr/>
              </w:sdtPr>
              <w:sdtEndPr/>
              <w:sdtContent>
                <w:r w:rsidR="00727E4B">
                  <w:t xml:space="preserve">     </w:t>
                </w:r>
              </w:sdtContent>
            </w:sdt>
            <w:r>
              <w:rPr>
                <w:color w:val="000000"/>
                <w:sz w:val="20"/>
                <w:szCs w:val="20"/>
              </w:rPr>
              <w:t xml:space="preserve"> los aspectos necesarios para el logro de las metas de aprendizaje propuestas</w:t>
            </w:r>
            <w:del w:id="29" w:author="Microsoft Office User" w:date="2022-12-16T15:47:00Z">
              <w:r w:rsidDel="009617DE">
                <w:rPr>
                  <w:color w:val="000000"/>
                  <w:sz w:val="20"/>
                  <w:szCs w:val="20"/>
                </w:rPr>
                <w:delText>,</w:delText>
              </w:r>
            </w:del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y que</w:t>
            </w:r>
            <w:ins w:id="30" w:author="Microsoft Office User" w:date="2022-12-16T15:47:00Z">
              <w:r w:rsidR="009617DE">
                <w:rPr>
                  <w:color w:val="000000"/>
                  <w:sz w:val="20"/>
                  <w:szCs w:val="20"/>
                </w:rPr>
                <w:t>,</w:t>
              </w:r>
            </w:ins>
            <w:r>
              <w:rPr>
                <w:color w:val="000000"/>
                <w:sz w:val="20"/>
                <w:szCs w:val="20"/>
              </w:rPr>
              <w:t xml:space="preserve"> además</w:t>
            </w:r>
            <w:ins w:id="31" w:author="Microsoft Office User" w:date="2022-12-16T15:47:00Z">
              <w:r w:rsidR="009617DE">
                <w:rPr>
                  <w:color w:val="000000"/>
                  <w:sz w:val="20"/>
                  <w:szCs w:val="20"/>
                </w:rPr>
                <w:t>,</w:t>
              </w:r>
            </w:ins>
            <w:r>
              <w:rPr>
                <w:color w:val="000000"/>
                <w:sz w:val="20"/>
                <w:szCs w:val="20"/>
              </w:rPr>
              <w:t xml:space="preserve"> esté diseñado teniendo en cuenta todas las acciones, decisiones y eventualidades posibles.</w:t>
            </w:r>
          </w:p>
        </w:tc>
      </w:tr>
      <w:tr w:rsidR="00995FAA" w14:paraId="33E10358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000062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63" w14:textId="77777777" w:rsidR="00995FAA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Integridad profesional</w:t>
            </w:r>
          </w:p>
          <w:p w14:paraId="00000064" w14:textId="77777777" w:rsidR="00995FAA" w:rsidRDefault="00995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0000067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0000068" w14:textId="03CB2C0F" w:rsidR="00995FAA" w:rsidRDefault="00CB542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customXmlDelRangeStart w:id="32" w:author="Microsoft Office User" w:date="2022-12-16T15:48:00Z"/>
            <w:sdt>
              <w:sdtPr>
                <w:tag w:val="goog_rdk_14"/>
                <w:id w:val="-1131553805"/>
              </w:sdtPr>
              <w:sdtEndPr/>
              <w:sdtContent>
                <w:customXmlDelRangeEnd w:id="32"/>
                <w:r>
                  <w:rPr>
                    <w:rFonts w:ascii="Calibri" w:eastAsia="Calibri" w:hAnsi="Calibri" w:cs="Calibri"/>
                    <w:b/>
                    <w:color w:val="595959"/>
                  </w:rPr>
                  <w:t xml:space="preserve">Se refiere a los </w:t>
                </w:r>
                <w:customXmlDelRangeStart w:id="33" w:author="Microsoft Office User" w:date="2022-12-16T15:48:00Z"/>
              </w:sdtContent>
            </w:sdt>
            <w:customXmlDelRangeEnd w:id="33"/>
            <w:sdt>
              <w:sdtPr>
                <w:tag w:val="goog_rdk_15"/>
                <w:id w:val="1537233089"/>
                <w:showingPlcHdr/>
              </w:sdtPr>
              <w:sdtEndPr/>
              <w:sdtContent>
                <w:r w:rsidR="00727E4B">
                  <w:t xml:space="preserve">     </w:t>
                </w:r>
              </w:sdtContent>
            </w:sdt>
            <w:sdt>
              <w:sdtPr>
                <w:tag w:val="goog_rdk_16"/>
                <w:id w:val="1221336330"/>
              </w:sdtPr>
              <w:sdtEndPr/>
              <w:sdtContent>
                <w:r>
                  <w:rPr>
                    <w:color w:val="000000"/>
                    <w:sz w:val="20"/>
                    <w:szCs w:val="20"/>
                  </w:rPr>
                  <w:t>c</w:t>
                </w:r>
              </w:sdtContent>
            </w:sdt>
            <w:r>
              <w:rPr>
                <w:color w:val="000000"/>
                <w:sz w:val="20"/>
                <w:szCs w:val="20"/>
              </w:rPr>
              <w:t xml:space="preserve">omportamientos </w:t>
            </w:r>
            <w:sdt>
              <w:sdtPr>
                <w:tag w:val="goog_rdk_17"/>
                <w:id w:val="1683159737"/>
              </w:sdtPr>
              <w:sdtEndPr/>
              <w:sdtContent>
                <w:r>
                  <w:rPr>
                    <w:color w:val="000000"/>
                    <w:sz w:val="20"/>
                    <w:szCs w:val="20"/>
                  </w:rPr>
                  <w:t>y las</w:t>
                </w:r>
              </w:sdtContent>
            </w:sdt>
            <w:sdt>
              <w:sdtPr>
                <w:tag w:val="goog_rdk_18"/>
                <w:id w:val="-278491919"/>
                <w:showingPlcHdr/>
              </w:sdtPr>
              <w:sdtEndPr/>
              <w:sdtContent>
                <w:r w:rsidR="00727E4B">
                  <w:t xml:space="preserve">     </w:t>
                </w:r>
              </w:sdtContent>
            </w:sdt>
            <w:sdt>
              <w:sdtPr>
                <w:tag w:val="goog_rdk_19"/>
                <w:id w:val="888542726"/>
              </w:sdtPr>
              <w:sdtEndPr/>
              <w:sdtContent>
                <w:sdt>
                  <w:sdtPr>
                    <w:tag w:val="goog_rdk_20"/>
                    <w:id w:val="1643923514"/>
                    <w:showingPlcHdr/>
                  </w:sdtPr>
                  <w:sdtEndPr/>
                  <w:sdtContent>
                    <w:r w:rsidR="00727E4B">
                      <w:t xml:space="preserve">     </w:t>
                    </w:r>
                  </w:sdtContent>
                </w:sdt>
                <w:r>
                  <w:rPr>
                    <w:color w:val="000000"/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color w:val="000000"/>
                <w:sz w:val="20"/>
                <w:szCs w:val="20"/>
              </w:rPr>
              <w:t>actitudes de los participantes</w:t>
            </w:r>
            <w:customXmlDelRangeStart w:id="34" w:author="Microsoft Office User" w:date="2022-12-16T15:48:00Z"/>
            <w:sdt>
              <w:sdtPr>
                <w:tag w:val="goog_rdk_21"/>
                <w:id w:val="1131052687"/>
              </w:sdtPr>
              <w:sdtEndPr/>
              <w:sdtContent>
                <w:customXmlDelRangeEnd w:id="34"/>
                <w:del w:id="35" w:author="Microsoft Office User" w:date="2022-12-16T15:48:00Z">
                  <w:r w:rsidDel="009617DE">
                    <w:rPr>
                      <w:color w:val="000000"/>
                      <w:sz w:val="20"/>
                      <w:szCs w:val="20"/>
                    </w:rPr>
                    <w:delText>,</w:delText>
                  </w:r>
                </w:del>
                <w:r>
                  <w:rPr>
                    <w:color w:val="000000"/>
                    <w:sz w:val="20"/>
                    <w:szCs w:val="20"/>
                  </w:rPr>
                  <w:t xml:space="preserve"> en cuanto a la </w:t>
                </w:r>
                <w:r>
                  <w:rPr>
                    <w:color w:val="000000"/>
                    <w:sz w:val="20"/>
                    <w:szCs w:val="20"/>
                  </w:rPr>
                  <w:t>ética</w:t>
                </w:r>
                <w:customXmlDelRangeStart w:id="36" w:author="Microsoft Office User" w:date="2022-12-16T15:48:00Z"/>
              </w:sdtContent>
            </w:sdt>
            <w:customXmlDelRangeEnd w:id="36"/>
            <w:customXmlDelRangeStart w:id="37" w:author="Microsoft Office User" w:date="2022-12-16T15:48:00Z"/>
            <w:sdt>
              <w:sdtPr>
                <w:tag w:val="goog_rdk_22"/>
                <w:id w:val="-1986461063"/>
              </w:sdtPr>
              <w:sdtEndPr/>
              <w:sdtContent>
                <w:customXmlDelRangeEnd w:id="37"/>
                <w:customXmlDelRangeStart w:id="38" w:author="Microsoft Office User" w:date="2022-12-16T15:48:00Z"/>
              </w:sdtContent>
            </w:sdt>
            <w:customXmlDelRangeEnd w:id="38"/>
            <w:sdt>
              <w:sdtPr>
                <w:tag w:val="goog_rdk_23"/>
                <w:id w:val="578016309"/>
              </w:sdtPr>
              <w:sdtEndPr/>
              <w:sdtContent>
                <w:r>
                  <w:rPr>
                    <w:color w:val="000000"/>
                    <w:sz w:val="20"/>
                    <w:szCs w:val="20"/>
                  </w:rPr>
                  <w:t xml:space="preserve">, que </w:t>
                </w:r>
              </w:sdtContent>
            </w:sdt>
            <w:r>
              <w:rPr>
                <w:color w:val="000000"/>
                <w:sz w:val="20"/>
                <w:szCs w:val="20"/>
              </w:rPr>
              <w:t xml:space="preserve"> partan de principios personales como la honestidad, el compromiso, el respeto mutuo y la colaboración.</w:t>
            </w:r>
          </w:p>
        </w:tc>
      </w:tr>
      <w:tr w:rsidR="00995FAA" w14:paraId="5A4A1EC9" w14:textId="77777777" w:rsidTr="00995FAA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000069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6A" w14:textId="2465F692" w:rsidR="00995FAA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Evaluación </w:t>
            </w:r>
            <w:ins w:id="39" w:author="Microsoft Office User" w:date="2022-12-16T15:49:00Z">
              <w:r w:rsidR="009617DE">
                <w:rPr>
                  <w:b/>
                  <w:color w:val="000000"/>
                  <w:sz w:val="20"/>
                  <w:szCs w:val="20"/>
                </w:rPr>
                <w:t>f</w:t>
              </w:r>
            </w:ins>
            <w:del w:id="40" w:author="Microsoft Office User" w:date="2022-12-16T15:49:00Z">
              <w:r w:rsidDel="009617DE">
                <w:rPr>
                  <w:b/>
                  <w:color w:val="000000"/>
                  <w:sz w:val="20"/>
                  <w:szCs w:val="20"/>
                </w:rPr>
                <w:delText>F</w:delText>
              </w:r>
            </w:del>
            <w:r>
              <w:rPr>
                <w:b/>
                <w:color w:val="000000"/>
                <w:sz w:val="20"/>
                <w:szCs w:val="20"/>
              </w:rPr>
              <w:t>ormativa</w:t>
            </w:r>
          </w:p>
        </w:tc>
        <w:tc>
          <w:tcPr>
            <w:tcW w:w="1035" w:type="dxa"/>
            <w:shd w:val="clear" w:color="auto" w:fill="FBE5D5"/>
          </w:tcPr>
          <w:p w14:paraId="0000006D" w14:textId="77777777" w:rsidR="00995FAA" w:rsidRDefault="00CB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0000006E" w14:textId="7F234ECD" w:rsidR="00995FAA" w:rsidRDefault="00CB542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Realiza seguimiento al aprendizaje del aprendiz para proporcionar retroalimentación continua</w:t>
            </w:r>
            <w:ins w:id="41" w:author="Microsoft Office User" w:date="2022-12-16T15:49:00Z">
              <w:r w:rsidR="009617DE">
                <w:rPr>
                  <w:color w:val="000000"/>
                  <w:sz w:val="20"/>
                  <w:szCs w:val="20"/>
                </w:rPr>
                <w:t>;</w:t>
              </w:r>
            </w:ins>
            <w:del w:id="42" w:author="Microsoft Office User" w:date="2022-12-16T15:49:00Z">
              <w:r w:rsidDel="009617DE">
                <w:rPr>
                  <w:color w:val="000000"/>
                  <w:sz w:val="20"/>
                  <w:szCs w:val="20"/>
                </w:rPr>
                <w:delText>,</w:delText>
              </w:r>
            </w:del>
            <w:r>
              <w:rPr>
                <w:color w:val="000000"/>
                <w:sz w:val="20"/>
                <w:szCs w:val="20"/>
              </w:rPr>
              <w:t xml:space="preserve"> puede ser utilizad</w:t>
            </w:r>
            <w:ins w:id="43" w:author="Microsoft Office User" w:date="2022-12-16T15:49:00Z">
              <w:r w:rsidR="009617DE">
                <w:rPr>
                  <w:color w:val="000000"/>
                  <w:sz w:val="20"/>
                  <w:szCs w:val="20"/>
                </w:rPr>
                <w:t>a</w:t>
              </w:r>
            </w:ins>
            <w:del w:id="44" w:author="Microsoft Office User" w:date="2022-12-16T15:49:00Z">
              <w:r w:rsidDel="009617DE">
                <w:rPr>
                  <w:color w:val="000000"/>
                  <w:sz w:val="20"/>
                  <w:szCs w:val="20"/>
                </w:rPr>
                <w:delText>o</w:delText>
              </w:r>
            </w:del>
            <w:r>
              <w:rPr>
                <w:color w:val="000000"/>
                <w:sz w:val="20"/>
                <w:szCs w:val="20"/>
              </w:rPr>
              <w:t xml:space="preserve"> por los instructores o docentes para impulsar su práctica como orientador del proceso formativo y por los aprendices para mejorar su aprendiza</w:t>
            </w:r>
            <w:r>
              <w:rPr>
                <w:color w:val="000000"/>
                <w:sz w:val="20"/>
                <w:szCs w:val="20"/>
              </w:rPr>
              <w:t>je.</w:t>
            </w:r>
          </w:p>
        </w:tc>
      </w:tr>
      <w:tr w:rsidR="00995FAA" w14:paraId="688BDA5C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00006F" w14:textId="77777777" w:rsidR="00995FAA" w:rsidRDefault="00CB542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000070" w14:textId="77777777" w:rsidR="00995FAA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SMART</w:t>
            </w:r>
          </w:p>
        </w:tc>
        <w:tc>
          <w:tcPr>
            <w:tcW w:w="1035" w:type="dxa"/>
          </w:tcPr>
          <w:p w14:paraId="00000073" w14:textId="77777777" w:rsidR="00995FAA" w:rsidRDefault="00CB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00000074" w14:textId="0AE668C6" w:rsidR="00995FAA" w:rsidRDefault="00CB542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Condiciones que se deben cumplir en ambientes simulados</w:t>
            </w:r>
            <w:ins w:id="45" w:author="Microsoft Office User" w:date="2022-12-16T15:49:00Z">
              <w:r w:rsidR="009617DE">
                <w:rPr>
                  <w:color w:val="000000"/>
                  <w:sz w:val="20"/>
                  <w:szCs w:val="20"/>
                </w:rPr>
                <w:t>,</w:t>
              </w:r>
            </w:ins>
            <w:r>
              <w:rPr>
                <w:color w:val="000000"/>
                <w:sz w:val="20"/>
                <w:szCs w:val="20"/>
              </w:rPr>
              <w:t xml:space="preserve"> l</w:t>
            </w:r>
            <w:ins w:id="46" w:author="Microsoft Office User" w:date="2022-12-16T15:49:00Z">
              <w:r w:rsidR="009617DE">
                <w:rPr>
                  <w:color w:val="000000"/>
                  <w:sz w:val="20"/>
                  <w:szCs w:val="20"/>
                </w:rPr>
                <w:t>a</w:t>
              </w:r>
            </w:ins>
            <w:del w:id="47" w:author="Microsoft Office User" w:date="2022-12-16T15:49:00Z">
              <w:r w:rsidDel="009617DE">
                <w:rPr>
                  <w:color w:val="000000"/>
                  <w:sz w:val="20"/>
                  <w:szCs w:val="20"/>
                </w:rPr>
                <w:delText>o</w:delText>
              </w:r>
            </w:del>
            <w:r>
              <w:rPr>
                <w:color w:val="000000"/>
                <w:sz w:val="20"/>
                <w:szCs w:val="20"/>
              </w:rPr>
              <w:t xml:space="preserve">s cuales permiten un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enfoque estratégico inteligente, eficaz, centrado en la definición y cumplimiento de los objetivos. </w:t>
            </w:r>
          </w:p>
        </w:tc>
      </w:tr>
      <w:tr w:rsidR="00995FAA" w14:paraId="5844F75A" w14:textId="77777777" w:rsidTr="00995FA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000075" w14:textId="77777777" w:rsidR="00995FAA" w:rsidRDefault="00CB542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995FAA" w14:paraId="68D2222B" w14:textId="77777777" w:rsidTr="0099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00007B" w14:textId="77777777" w:rsidR="00995FAA" w:rsidRDefault="00CB542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</w:t>
            </w:r>
            <w:r>
              <w:rPr>
                <w:rFonts w:ascii="Calibri" w:eastAsia="Calibri" w:hAnsi="Calibri" w:cs="Calibri"/>
                <w:color w:val="595959"/>
              </w:rPr>
              <w:t>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0000007D" w14:textId="04E0373E" w:rsidR="00995FAA" w:rsidDel="009617DE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8" w:author="Microsoft Office User" w:date="2022-12-16T15:49:00Z"/>
                <w:rFonts w:ascii="Calibri" w:eastAsia="Calibri" w:hAnsi="Calibri" w:cs="Calibri"/>
                <w:i/>
                <w:color w:val="AEAAAA"/>
              </w:rPr>
            </w:pPr>
            <w:del w:id="49" w:author="Microsoft Office User" w:date="2022-12-16T15:49:00Z">
              <w:r w:rsidDel="009617DE">
                <w:rPr>
                  <w:rFonts w:ascii="Calibri" w:eastAsia="Calibri" w:hAnsi="Calibri" w:cs="Calibri"/>
                  <w:i/>
                  <w:color w:val="AEAAAA"/>
                </w:rPr>
                <w:delText xml:space="preserve">Campo para editar máximo 20 palabras. Ej: </w:delText>
              </w:r>
            </w:del>
          </w:p>
          <w:p w14:paraId="0000007E" w14:textId="263A78F8" w:rsidR="00995FAA" w:rsidDel="009617DE" w:rsidRDefault="00CB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" w:author="Microsoft Office User" w:date="2022-12-16T15:50:00Z"/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del w:id="51" w:author="Microsoft Office User" w:date="2022-12-16T15:49:00Z">
              <w:r w:rsidDel="009617DE">
                <w:rPr>
                  <w:rFonts w:ascii="Calibri" w:eastAsia="Calibri" w:hAnsi="Calibri" w:cs="Calibri"/>
                  <w:i/>
                  <w:color w:val="000000"/>
                </w:rPr>
                <w:delText>Te felicito</w:delText>
              </w:r>
            </w:del>
            <w:ins w:id="52" w:author="Microsoft Office User" w:date="2022-12-16T15:49:00Z">
              <w:r w:rsidR="009617DE">
                <w:rPr>
                  <w:rFonts w:ascii="Calibri" w:eastAsia="Calibri" w:hAnsi="Calibri" w:cs="Calibri"/>
                  <w:i/>
                  <w:color w:val="000000"/>
                </w:rPr>
                <w:t>Lo felicitamos</w:t>
              </w:r>
            </w:ins>
            <w:r>
              <w:rPr>
                <w:rFonts w:ascii="Calibri" w:eastAsia="Calibri" w:hAnsi="Calibri" w:cs="Calibri"/>
                <w:i/>
                <w:color w:val="000000"/>
              </w:rPr>
              <w:t>, ha</w:t>
            </w:r>
            <w:del w:id="53" w:author="Microsoft Office User" w:date="2022-12-16T15:49:00Z">
              <w:r w:rsidDel="009617DE">
                <w:rPr>
                  <w:rFonts w:ascii="Calibri" w:eastAsia="Calibri" w:hAnsi="Calibri" w:cs="Calibri"/>
                  <w:i/>
                  <w:color w:val="000000"/>
                </w:rPr>
                <w:delText>s</w:delText>
              </w:r>
            </w:del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ins w:id="54" w:author="Microsoft Office User" w:date="2022-12-16T15:49:00Z">
              <w:r w:rsidR="009617DE">
                <w:rPr>
                  <w:rFonts w:ascii="Calibri" w:eastAsia="Calibri" w:hAnsi="Calibri" w:cs="Calibri"/>
                  <w:i/>
                  <w:color w:val="000000"/>
                </w:rPr>
                <w:t>.</w:t>
              </w:r>
            </w:ins>
          </w:p>
          <w:p w14:paraId="0000007F" w14:textId="587009A2" w:rsidR="00995FAA" w:rsidRDefault="00CB542A" w:rsidP="0096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  <w:pPrChange w:id="55" w:author="Microsoft Office User" w:date="2022-12-16T15:50:00Z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" w:author="Microsoft Office User" w:date="2022-12-16T15:50:00Z">
              <w:r w:rsidDel="009617DE">
                <w:rPr>
                  <w:rFonts w:ascii="Calibri" w:eastAsia="Calibri" w:hAnsi="Calibri" w:cs="Calibri"/>
                  <w:i/>
                  <w:color w:val="000000"/>
                </w:rPr>
                <w:delText xml:space="preserve">Ha tenido algunas respuestas </w:delText>
              </w:r>
              <w:r w:rsidR="00AC643C" w:rsidDel="009617DE">
                <w:rPr>
                  <w:rFonts w:ascii="Calibri" w:eastAsia="Calibri" w:hAnsi="Calibri" w:cs="Calibri"/>
                  <w:i/>
                  <w:color w:val="000000"/>
                </w:rPr>
                <w:delText>incorrectas ¡</w:delText>
              </w:r>
              <w:r w:rsidDel="009617DE">
                <w:rPr>
                  <w:rFonts w:ascii="Calibri" w:eastAsia="Calibri" w:hAnsi="Calibri" w:cs="Calibri"/>
                  <w:i/>
                  <w:color w:val="000000"/>
                </w:rPr>
                <w:delText>debe estudiar más</w:delText>
              </w:r>
            </w:del>
          </w:p>
        </w:tc>
      </w:tr>
      <w:tr w:rsidR="00995FAA" w14:paraId="6075A9BB" w14:textId="77777777" w:rsidTr="00995FA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000083" w14:textId="77777777" w:rsidR="00995FAA" w:rsidRDefault="00CB542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0000084" w14:textId="77777777" w:rsidR="00995FAA" w:rsidRDefault="00995FA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0000086" w14:textId="58B800B2" w:rsidR="00995FAA" w:rsidDel="009617DE" w:rsidRDefault="00CB5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" w:author="Microsoft Office User" w:date="2022-12-16T15:50:00Z"/>
                <w:rFonts w:ascii="Calibri" w:eastAsia="Calibri" w:hAnsi="Calibri" w:cs="Calibri"/>
                <w:i/>
                <w:color w:val="AEAAAA"/>
              </w:rPr>
            </w:pPr>
            <w:del w:id="58" w:author="Microsoft Office User" w:date="2022-12-16T15:50:00Z">
              <w:r w:rsidDel="009617DE">
                <w:rPr>
                  <w:rFonts w:ascii="Calibri" w:eastAsia="Calibri" w:hAnsi="Calibri" w:cs="Calibri"/>
                  <w:i/>
                  <w:color w:val="AEAAAA"/>
                </w:rPr>
                <w:delText>Campo para editar máximo 20 palabras.</w:delText>
              </w:r>
            </w:del>
          </w:p>
          <w:p w14:paraId="00000087" w14:textId="25FF8ADA" w:rsidR="00995FAA" w:rsidDel="009617DE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" w:author="Microsoft Office User" w:date="2022-12-16T15:50:00Z"/>
                <w:rFonts w:ascii="Calibri" w:eastAsia="Calibri" w:hAnsi="Calibri" w:cs="Calibri"/>
                <w:i/>
                <w:color w:val="AEAAAA"/>
              </w:rPr>
            </w:pPr>
          </w:p>
          <w:p w14:paraId="00000088" w14:textId="2CF562D2" w:rsidR="00995FAA" w:rsidRDefault="0096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ins w:id="60" w:author="Microsoft Office User" w:date="2022-12-16T15:50:00Z">
              <w:r>
                <w:rPr>
                  <w:rFonts w:ascii="Calibri" w:eastAsia="Calibri" w:hAnsi="Calibri" w:cs="Calibri"/>
                  <w:i/>
                  <w:color w:val="000000"/>
                </w:rPr>
                <w:t>L</w:t>
              </w:r>
            </w:ins>
            <w:del w:id="61" w:author="Microsoft Office User" w:date="2022-12-16T15:50:00Z">
              <w:r w:rsidR="00CB542A" w:rsidDel="009617DE">
                <w:rPr>
                  <w:rFonts w:ascii="Calibri" w:eastAsia="Calibri" w:hAnsi="Calibri" w:cs="Calibri"/>
                  <w:i/>
                  <w:color w:val="000000"/>
                </w:rPr>
                <w:delText>T</w:delText>
              </w:r>
            </w:del>
            <w:r w:rsidR="00CB542A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ins w:id="62" w:author="Microsoft Office User" w:date="2022-12-16T15:50:00Z">
              <w:r>
                <w:rPr>
                  <w:rFonts w:ascii="Calibri" w:eastAsia="Calibri" w:hAnsi="Calibri" w:cs="Calibri"/>
                  <w:i/>
                  <w:color w:val="000000"/>
                </w:rPr>
                <w:t>.</w:t>
              </w:r>
            </w:ins>
          </w:p>
          <w:p w14:paraId="00000089" w14:textId="77777777" w:rsidR="00995FAA" w:rsidRDefault="00995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000008D" w14:textId="77777777" w:rsidR="00995FAA" w:rsidRDefault="00995FAA">
      <w:pPr>
        <w:rPr>
          <w:rFonts w:ascii="Calibri" w:eastAsia="Calibri" w:hAnsi="Calibri" w:cs="Calibri"/>
        </w:rPr>
      </w:pPr>
    </w:p>
    <w:p w14:paraId="0000008E" w14:textId="77777777" w:rsidR="00995FAA" w:rsidRDefault="00995FAA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995FAA" w14:paraId="1CFD4A2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995FAA" w:rsidRDefault="00CB542A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995FAA" w14:paraId="3C13284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995FAA" w:rsidRDefault="00995FA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95FAA" w14:paraId="45FD827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6688C4DE" w:rsidR="00995FAA" w:rsidRDefault="009617DE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ins w:id="63" w:author="Microsoft Office User" w:date="2022-12-16T15:50:00Z">
              <w:r>
                <w:rPr>
                  <w:rFonts w:ascii="Calibri" w:eastAsia="Calibri" w:hAnsi="Calibri" w:cs="Calibri"/>
                  <w:b/>
                  <w:color w:val="595959"/>
                </w:rPr>
                <w:t>Darío González</w:t>
              </w:r>
            </w:ins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5041CF89" w:rsidR="00995FAA" w:rsidRDefault="009617DE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ins w:id="64" w:author="Microsoft Office User" w:date="2022-12-16T15:50:00Z">
              <w:r>
                <w:rPr>
                  <w:rFonts w:ascii="Calibri" w:eastAsia="Calibri" w:hAnsi="Calibri" w:cs="Calibri"/>
                  <w:b/>
                  <w:color w:val="595959"/>
                </w:rPr>
                <w:t>Diciembre de 2022</w:t>
              </w:r>
            </w:ins>
            <w:bookmarkStart w:id="65" w:name="_GoBack"/>
            <w:bookmarkEnd w:id="65"/>
          </w:p>
        </w:tc>
      </w:tr>
      <w:tr w:rsidR="00995FAA" w14:paraId="18588E1D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sdt>
              <w:sdtPr>
                <w:tag w:val="goog_rdk_25"/>
                <w:id w:val="1392850307"/>
              </w:sdtPr>
              <w:sdtEndPr/>
              <w:sdtContent>
                <w:r>
                  <w:rPr>
                    <w:rFonts w:ascii="Calibri" w:eastAsia="Calibri" w:hAnsi="Calibri" w:cs="Calibri"/>
                    <w:b/>
                    <w:color w:val="595959"/>
                  </w:rPr>
                  <w:t>Alix Cecilia Chinchilla Rueda</w:t>
                </w:r>
              </w:sdtContent>
            </w:sdt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995FAA" w:rsidRDefault="00CB542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sdt>
              <w:sdtPr>
                <w:tag w:val="goog_rdk_27"/>
                <w:id w:val="660197958"/>
              </w:sdtPr>
              <w:sdtEndPr/>
              <w:sdtContent>
                <w:r>
                  <w:rPr>
                    <w:rFonts w:ascii="Calibri" w:eastAsia="Calibri" w:hAnsi="Calibri" w:cs="Calibri"/>
                    <w:b/>
                    <w:color w:val="595959"/>
                  </w:rPr>
                  <w:t>21/11/2022</w:t>
                </w:r>
              </w:sdtContent>
            </w:sdt>
          </w:p>
        </w:tc>
      </w:tr>
    </w:tbl>
    <w:p w14:paraId="0000009B" w14:textId="77777777" w:rsidR="00995FAA" w:rsidRDefault="00995FAA"/>
    <w:sectPr w:rsidR="00995FAA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DE20F" w14:textId="77777777" w:rsidR="00CB542A" w:rsidRDefault="00CB542A">
      <w:pPr>
        <w:spacing w:line="240" w:lineRule="auto"/>
      </w:pPr>
      <w:r>
        <w:separator/>
      </w:r>
    </w:p>
  </w:endnote>
  <w:endnote w:type="continuationSeparator" w:id="0">
    <w:p w14:paraId="6A8C5097" w14:textId="77777777" w:rsidR="00CB542A" w:rsidRDefault="00CB5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82FF" w:usb1="42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09182" w14:textId="77777777" w:rsidR="00CB542A" w:rsidRDefault="00CB542A">
      <w:pPr>
        <w:spacing w:line="240" w:lineRule="auto"/>
      </w:pPr>
      <w:r>
        <w:separator/>
      </w:r>
    </w:p>
  </w:footnote>
  <w:footnote w:type="continuationSeparator" w:id="0">
    <w:p w14:paraId="19D1DCA7" w14:textId="77777777" w:rsidR="00CB542A" w:rsidRDefault="00CB54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C" w14:textId="77777777" w:rsidR="00995FAA" w:rsidRDefault="00CB542A"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6F712680" wp14:editId="62DEEC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E9F9C" w14:textId="77777777" w:rsidR="00995FAA" w:rsidRDefault="00CB542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34DE709" w14:textId="77777777" w:rsidR="00995FAA" w:rsidRDefault="00CB542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EA5030F" w14:textId="77777777" w:rsidR="00995FAA" w:rsidRDefault="00995FA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2FF28F" wp14:editId="5379094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3BF6"/>
    <w:multiLevelType w:val="multilevel"/>
    <w:tmpl w:val="F77E60B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AA"/>
    <w:rsid w:val="0011062E"/>
    <w:rsid w:val="004C29EA"/>
    <w:rsid w:val="005A519F"/>
    <w:rsid w:val="00727E4B"/>
    <w:rsid w:val="00937374"/>
    <w:rsid w:val="009617DE"/>
    <w:rsid w:val="00995FAA"/>
    <w:rsid w:val="00AC643C"/>
    <w:rsid w:val="00CB542A"/>
    <w:rsid w:val="00E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DB5CC"/>
  <w15:docId w15:val="{E521D0F6-AA64-4F43-B5E4-85861089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bTUb3/qMnPlqGKEq5diCrHPkCw==">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5FBE5B-02AC-47B8-9FEF-463713427601}"/>
</file>

<file path=customXml/itemProps3.xml><?xml version="1.0" encoding="utf-8"?>
<ds:datastoreItem xmlns:ds="http://schemas.openxmlformats.org/officeDocument/2006/customXml" ds:itemID="{02663FA1-042B-4B48-AA00-62A4C22322A6}"/>
</file>

<file path=customXml/itemProps4.xml><?xml version="1.0" encoding="utf-8"?>
<ds:datastoreItem xmlns:ds="http://schemas.openxmlformats.org/officeDocument/2006/customXml" ds:itemID="{916B3ABF-ED72-4F64-A4E0-06B3D7FD10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6</cp:revision>
  <dcterms:created xsi:type="dcterms:W3CDTF">2022-12-05T15:23:00Z</dcterms:created>
  <dcterms:modified xsi:type="dcterms:W3CDTF">2022-12-16T20:50:00Z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14863300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